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A63FB" w14:textId="77777777" w:rsidR="00527CCD" w:rsidRDefault="00B30987" w:rsidP="00B30987">
      <w:pPr>
        <w:jc w:val="center"/>
        <w:rPr>
          <w:b/>
          <w:sz w:val="44"/>
          <w:szCs w:val="44"/>
        </w:rPr>
      </w:pPr>
      <w:r w:rsidRPr="00B30987">
        <w:rPr>
          <w:b/>
          <w:sz w:val="44"/>
          <w:szCs w:val="44"/>
        </w:rPr>
        <w:t>ACTA DE ENTREGA DE EQUIPO</w:t>
      </w:r>
    </w:p>
    <w:p w14:paraId="10BA7751" w14:textId="526B6E65" w:rsidR="00B30987" w:rsidRDefault="009D0327" w:rsidP="00B30987">
      <w:pPr>
        <w:jc w:val="center"/>
        <w:rPr>
          <w:b/>
          <w:sz w:val="44"/>
          <w:szCs w:val="44"/>
        </w:rPr>
      </w:pPr>
      <w:ins w:id="0" w:author="emilio roman alegria" w:date="2017-05-23T15:18:00Z">
        <w:r>
          <w:rPr>
            <w:b/>
            <w:sz w:val="44"/>
            <w:szCs w:val="44"/>
          </w:rPr>
          <w:t>2017</w:t>
        </w:r>
      </w:ins>
    </w:p>
    <w:p w14:paraId="5C801DE3" w14:textId="54EE2789" w:rsidR="00B30987" w:rsidRDefault="00B30987" w:rsidP="00B30987">
      <w:pPr>
        <w:rPr>
          <w:sz w:val="24"/>
          <w:szCs w:val="24"/>
        </w:rPr>
      </w:pPr>
      <w:r>
        <w:rPr>
          <w:sz w:val="24"/>
          <w:szCs w:val="24"/>
        </w:rPr>
        <w:t xml:space="preserve">Con fecha </w:t>
      </w:r>
      <w:bookmarkStart w:id="1" w:name="_GoBack"/>
      <w:bookmarkEnd w:id="1"/>
      <w:del w:id="2" w:author="emilio roman alegria" w:date="2017-09-11T09:50:00Z">
        <w:r w:rsidR="00844909" w:rsidDel="00747EA9">
          <w:rPr>
            <w:sz w:val="24"/>
            <w:szCs w:val="24"/>
          </w:rPr>
          <w:delText>25</w:delText>
        </w:r>
      </w:del>
      <w:r>
        <w:rPr>
          <w:sz w:val="24"/>
          <w:szCs w:val="24"/>
        </w:rPr>
        <w:t xml:space="preserve"> de </w:t>
      </w:r>
      <w:r w:rsidR="00844909">
        <w:rPr>
          <w:sz w:val="24"/>
          <w:szCs w:val="24"/>
        </w:rPr>
        <w:t>mayo</w:t>
      </w:r>
      <w:r>
        <w:rPr>
          <w:sz w:val="24"/>
          <w:szCs w:val="24"/>
        </w:rPr>
        <w:t xml:space="preserve"> del 201</w:t>
      </w:r>
      <w:r w:rsidR="00DC4D63">
        <w:rPr>
          <w:sz w:val="24"/>
          <w:szCs w:val="24"/>
        </w:rPr>
        <w:t>7</w:t>
      </w:r>
      <w:r>
        <w:rPr>
          <w:sz w:val="24"/>
          <w:szCs w:val="24"/>
        </w:rPr>
        <w:t xml:space="preserve">, se recibe de parte de empresa </w:t>
      </w:r>
      <w:r w:rsidR="002E3532">
        <w:rPr>
          <w:sz w:val="24"/>
          <w:szCs w:val="24"/>
        </w:rPr>
        <w:t xml:space="preserve">AI </w:t>
      </w:r>
      <w:r w:rsidR="00273327">
        <w:rPr>
          <w:sz w:val="24"/>
          <w:szCs w:val="24"/>
        </w:rPr>
        <w:t>INGENIEROS S.A.</w:t>
      </w:r>
      <w:r>
        <w:rPr>
          <w:sz w:val="24"/>
          <w:szCs w:val="24"/>
        </w:rPr>
        <w:t>, el equipo que se detalla a continuación:</w:t>
      </w:r>
    </w:p>
    <w:p w14:paraId="3A0787E6" w14:textId="77777777" w:rsidR="00B30987" w:rsidRDefault="00B30987" w:rsidP="00B30987">
      <w:pPr>
        <w:rPr>
          <w:sz w:val="24"/>
          <w:szCs w:val="24"/>
        </w:rPr>
      </w:pPr>
      <w:r>
        <w:rPr>
          <w:sz w:val="24"/>
          <w:szCs w:val="24"/>
        </w:rPr>
        <w:t>Equipo Entregado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504BFC">
        <w:rPr>
          <w:sz w:val="24"/>
          <w:szCs w:val="24"/>
        </w:rPr>
        <w:t>Notebook</w:t>
      </w:r>
    </w:p>
    <w:p w14:paraId="4DF554C0" w14:textId="5EA8A4B2" w:rsidR="00B30987" w:rsidRDefault="00B30987" w:rsidP="00B30987">
      <w:pPr>
        <w:rPr>
          <w:sz w:val="24"/>
          <w:szCs w:val="24"/>
        </w:rPr>
      </w:pPr>
      <w:r>
        <w:rPr>
          <w:sz w:val="24"/>
          <w:szCs w:val="24"/>
        </w:rPr>
        <w:t>Características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367186">
        <w:rPr>
          <w:sz w:val="24"/>
          <w:szCs w:val="24"/>
        </w:rPr>
        <w:t xml:space="preserve">I-3 </w:t>
      </w:r>
    </w:p>
    <w:p w14:paraId="57C12D8E" w14:textId="1B9A3FEF" w:rsidR="00B30987" w:rsidRDefault="00C21C70" w:rsidP="00B30987">
      <w:pPr>
        <w:rPr>
          <w:sz w:val="24"/>
          <w:szCs w:val="24"/>
        </w:rPr>
      </w:pPr>
      <w:r>
        <w:rPr>
          <w:sz w:val="24"/>
          <w:szCs w:val="24"/>
        </w:rPr>
        <w:t>Marca</w:t>
      </w:r>
      <w:r>
        <w:rPr>
          <w:sz w:val="24"/>
          <w:szCs w:val="24"/>
        </w:rPr>
        <w:tab/>
      </w:r>
      <w:r w:rsidR="00B30987">
        <w:rPr>
          <w:sz w:val="24"/>
          <w:szCs w:val="24"/>
        </w:rPr>
        <w:tab/>
      </w:r>
      <w:r w:rsidR="00B30987">
        <w:rPr>
          <w:sz w:val="24"/>
          <w:szCs w:val="24"/>
        </w:rPr>
        <w:tab/>
        <w:t>:</w:t>
      </w:r>
      <w:r w:rsidR="00B30987">
        <w:rPr>
          <w:sz w:val="24"/>
          <w:szCs w:val="24"/>
        </w:rPr>
        <w:tab/>
      </w:r>
      <w:r w:rsidR="00DC4D63">
        <w:rPr>
          <w:sz w:val="24"/>
          <w:szCs w:val="24"/>
        </w:rPr>
        <w:t>HP</w:t>
      </w:r>
    </w:p>
    <w:p w14:paraId="28FD7854" w14:textId="047A0DC7" w:rsidR="00345E13" w:rsidRDefault="00C21C70" w:rsidP="00B30987">
      <w:pPr>
        <w:rPr>
          <w:sz w:val="24"/>
          <w:szCs w:val="24"/>
        </w:rPr>
      </w:pPr>
      <w:r>
        <w:rPr>
          <w:sz w:val="24"/>
          <w:szCs w:val="24"/>
        </w:rPr>
        <w:t>Modelo</w:t>
      </w:r>
      <w:r w:rsidR="00B30987">
        <w:rPr>
          <w:sz w:val="24"/>
          <w:szCs w:val="24"/>
        </w:rPr>
        <w:tab/>
      </w:r>
      <w:r w:rsidR="00B30987">
        <w:rPr>
          <w:sz w:val="24"/>
          <w:szCs w:val="24"/>
        </w:rPr>
        <w:tab/>
        <w:t>:</w:t>
      </w:r>
      <w:proofErr w:type="gramStart"/>
      <w:r w:rsidR="000A0FB2">
        <w:rPr>
          <w:sz w:val="24"/>
          <w:szCs w:val="24"/>
        </w:rPr>
        <w:tab/>
      </w:r>
      <w:r w:rsidR="00345E13">
        <w:rPr>
          <w:sz w:val="24"/>
          <w:szCs w:val="24"/>
        </w:rPr>
        <w:t xml:space="preserve"> </w:t>
      </w:r>
      <w:r w:rsidR="004B5AC0">
        <w:rPr>
          <w:sz w:val="24"/>
          <w:szCs w:val="24"/>
        </w:rPr>
        <w:t xml:space="preserve"> </w:t>
      </w:r>
      <w:r w:rsidR="00DC4D63">
        <w:rPr>
          <w:sz w:val="24"/>
          <w:szCs w:val="24"/>
        </w:rPr>
        <w:t>G</w:t>
      </w:r>
      <w:proofErr w:type="gramEnd"/>
      <w:r w:rsidR="00DC4D63">
        <w:rPr>
          <w:sz w:val="24"/>
          <w:szCs w:val="24"/>
        </w:rPr>
        <w:t>-250</w:t>
      </w:r>
    </w:p>
    <w:p w14:paraId="1EFDFCE5" w14:textId="0181146F" w:rsidR="00B30987" w:rsidRDefault="00C21C70" w:rsidP="00B30987">
      <w:pPr>
        <w:rPr>
          <w:sz w:val="24"/>
          <w:szCs w:val="24"/>
        </w:rPr>
      </w:pPr>
      <w:r>
        <w:rPr>
          <w:sz w:val="24"/>
          <w:szCs w:val="24"/>
        </w:rPr>
        <w:t>No de Serie</w:t>
      </w:r>
      <w:r>
        <w:rPr>
          <w:sz w:val="24"/>
          <w:szCs w:val="24"/>
        </w:rPr>
        <w:tab/>
      </w:r>
      <w:r w:rsidR="00B30987">
        <w:rPr>
          <w:sz w:val="24"/>
          <w:szCs w:val="24"/>
        </w:rPr>
        <w:tab/>
        <w:t>:</w:t>
      </w:r>
      <w:r w:rsidR="002E476F">
        <w:rPr>
          <w:sz w:val="24"/>
          <w:szCs w:val="24"/>
        </w:rPr>
        <w:tab/>
      </w:r>
      <w:r w:rsidR="00844909">
        <w:rPr>
          <w:sz w:val="24"/>
          <w:szCs w:val="24"/>
        </w:rPr>
        <w:t>CND7096CQR</w:t>
      </w:r>
    </w:p>
    <w:p w14:paraId="10DB9085" w14:textId="77777777" w:rsidR="00B30987" w:rsidRDefault="000A0FB2" w:rsidP="00B30987">
      <w:pPr>
        <w:rPr>
          <w:sz w:val="24"/>
          <w:szCs w:val="24"/>
        </w:rPr>
      </w:pPr>
      <w:r>
        <w:rPr>
          <w:sz w:val="24"/>
          <w:szCs w:val="24"/>
        </w:rPr>
        <w:t>Cargador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2E3532">
        <w:rPr>
          <w:sz w:val="24"/>
          <w:szCs w:val="24"/>
        </w:rPr>
        <w:t>si</w:t>
      </w:r>
    </w:p>
    <w:p w14:paraId="5244020D" w14:textId="77777777" w:rsidR="00B30987" w:rsidRDefault="00C4703D" w:rsidP="00B30987">
      <w:pPr>
        <w:rPr>
          <w:sz w:val="24"/>
          <w:szCs w:val="24"/>
        </w:rPr>
      </w:pPr>
      <w:r>
        <w:rPr>
          <w:sz w:val="24"/>
          <w:szCs w:val="24"/>
        </w:rPr>
        <w:t>Batería</w:t>
      </w:r>
      <w:r w:rsidR="000A0FB2">
        <w:rPr>
          <w:sz w:val="24"/>
          <w:szCs w:val="24"/>
        </w:rPr>
        <w:tab/>
      </w:r>
      <w:r w:rsidR="000A0FB2">
        <w:rPr>
          <w:sz w:val="24"/>
          <w:szCs w:val="24"/>
        </w:rPr>
        <w:tab/>
      </w:r>
      <w:r w:rsidR="000A0FB2">
        <w:rPr>
          <w:sz w:val="24"/>
          <w:szCs w:val="24"/>
        </w:rPr>
        <w:tab/>
        <w:t>:</w:t>
      </w:r>
      <w:r w:rsidR="000A0FB2">
        <w:rPr>
          <w:sz w:val="24"/>
          <w:szCs w:val="24"/>
        </w:rPr>
        <w:tab/>
      </w:r>
      <w:r w:rsidR="002E3532">
        <w:rPr>
          <w:sz w:val="24"/>
          <w:szCs w:val="24"/>
        </w:rPr>
        <w:t>si</w:t>
      </w:r>
    </w:p>
    <w:p w14:paraId="160F8E5B" w14:textId="77777777" w:rsidR="002E3532" w:rsidRDefault="00536977" w:rsidP="00B30987">
      <w:pPr>
        <w:rPr>
          <w:sz w:val="24"/>
          <w:szCs w:val="24"/>
        </w:rPr>
      </w:pPr>
      <w:r>
        <w:rPr>
          <w:sz w:val="24"/>
          <w:szCs w:val="24"/>
        </w:rPr>
        <w:t>Otros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6DD50688" w14:textId="77777777" w:rsidR="00504BFC" w:rsidRPr="00C4703D" w:rsidRDefault="00504BFC" w:rsidP="00B30987">
      <w:pPr>
        <w:rPr>
          <w:sz w:val="24"/>
          <w:szCs w:val="24"/>
        </w:rPr>
      </w:pPr>
    </w:p>
    <w:p w14:paraId="20688891" w14:textId="77777777" w:rsidR="000A0FB2" w:rsidRDefault="00C4703D" w:rsidP="00B30987">
      <w:pPr>
        <w:rPr>
          <w:color w:val="000000"/>
          <w:sz w:val="24"/>
          <w:szCs w:val="24"/>
        </w:rPr>
      </w:pPr>
      <w:r w:rsidRPr="00C4703D">
        <w:rPr>
          <w:color w:val="000000"/>
          <w:sz w:val="24"/>
          <w:szCs w:val="24"/>
        </w:rPr>
        <w:t xml:space="preserve">Al momento de recibir el equipo aquí especificado se realizaron las pruebas de funcionamiento y se </w:t>
      </w:r>
      <w:r w:rsidR="00504BFC" w:rsidRPr="00C4703D">
        <w:rPr>
          <w:color w:val="000000"/>
          <w:sz w:val="24"/>
          <w:szCs w:val="24"/>
        </w:rPr>
        <w:t>encontró en</w:t>
      </w:r>
      <w:r w:rsidRPr="00C4703D">
        <w:rPr>
          <w:color w:val="000000"/>
          <w:sz w:val="24"/>
          <w:szCs w:val="24"/>
        </w:rPr>
        <w:t xml:space="preserve"> buen estado físico y de funcionamiento.</w:t>
      </w:r>
    </w:p>
    <w:p w14:paraId="654BF193" w14:textId="77777777" w:rsidR="007B6A3D" w:rsidRDefault="000A0FB2" w:rsidP="00B30987">
      <w:pPr>
        <w:rPr>
          <w:color w:val="000000"/>
          <w:sz w:val="27"/>
          <w:szCs w:val="27"/>
        </w:rPr>
      </w:pPr>
      <w:r>
        <w:rPr>
          <w:color w:val="000000"/>
          <w:sz w:val="24"/>
          <w:szCs w:val="24"/>
        </w:rPr>
        <w:t xml:space="preserve">Me hago responsable por el buen uso del material a cargo, en caso de pérdida o daño </w:t>
      </w:r>
      <w:r w:rsidR="00E27771">
        <w:rPr>
          <w:color w:val="000000"/>
          <w:sz w:val="24"/>
          <w:szCs w:val="24"/>
        </w:rPr>
        <w:t xml:space="preserve">físico </w:t>
      </w:r>
      <w:r>
        <w:rPr>
          <w:color w:val="000000"/>
          <w:sz w:val="24"/>
          <w:szCs w:val="24"/>
        </w:rPr>
        <w:t>este será descontando de mi sueldo o finiquito</w:t>
      </w:r>
      <w:r w:rsidR="00C4703D">
        <w:rPr>
          <w:color w:val="000000"/>
          <w:sz w:val="27"/>
          <w:szCs w:val="27"/>
        </w:rPr>
        <w:br/>
      </w:r>
    </w:p>
    <w:p w14:paraId="2D7F7882" w14:textId="77777777" w:rsidR="007B6A3D" w:rsidRDefault="007B6A3D" w:rsidP="00B30987">
      <w:pPr>
        <w:rPr>
          <w:color w:val="000000"/>
          <w:sz w:val="24"/>
          <w:szCs w:val="24"/>
        </w:rPr>
      </w:pPr>
      <w:r w:rsidRPr="007B6A3D">
        <w:rPr>
          <w:color w:val="000000"/>
          <w:sz w:val="24"/>
          <w:szCs w:val="24"/>
        </w:rPr>
        <w:t>Datos del Receptor</w:t>
      </w:r>
    </w:p>
    <w:p w14:paraId="0E3EE07B" w14:textId="77777777" w:rsidR="007B6A3D" w:rsidRDefault="007B6A3D" w:rsidP="00B3098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_____________________________________________</w:t>
      </w:r>
    </w:p>
    <w:p w14:paraId="1D368C94" w14:textId="77777777" w:rsidR="007B6A3D" w:rsidRDefault="007B6A3D" w:rsidP="00B3098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_____________________________________________</w:t>
      </w:r>
    </w:p>
    <w:p w14:paraId="50BBBE97" w14:textId="77777777" w:rsidR="00C4703D" w:rsidRPr="007B6A3D" w:rsidRDefault="007B6A3D" w:rsidP="00B30987">
      <w:pPr>
        <w:rPr>
          <w:sz w:val="24"/>
          <w:szCs w:val="24"/>
        </w:rPr>
      </w:pPr>
      <w:r>
        <w:rPr>
          <w:color w:val="000000"/>
          <w:sz w:val="24"/>
          <w:szCs w:val="24"/>
        </w:rPr>
        <w:t>Firma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_____________________________________________</w:t>
      </w:r>
      <w:r w:rsidR="00C4703D" w:rsidRPr="007B6A3D">
        <w:rPr>
          <w:color w:val="000000"/>
          <w:sz w:val="24"/>
          <w:szCs w:val="24"/>
        </w:rPr>
        <w:br/>
      </w:r>
    </w:p>
    <w:p w14:paraId="4D8B82DE" w14:textId="77777777" w:rsidR="00B30987" w:rsidRPr="00B30987" w:rsidRDefault="00B30987" w:rsidP="00B30987">
      <w:pPr>
        <w:rPr>
          <w:sz w:val="24"/>
          <w:szCs w:val="24"/>
        </w:rPr>
      </w:pPr>
    </w:p>
    <w:sectPr w:rsidR="00B30987" w:rsidRPr="00B30987" w:rsidSect="00527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milio roman alegria">
    <w15:presenceInfo w15:providerId="Windows Live" w15:userId="8b62f1262920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87"/>
    <w:rsid w:val="00013AF3"/>
    <w:rsid w:val="0002020C"/>
    <w:rsid w:val="00087E38"/>
    <w:rsid w:val="000A0FB2"/>
    <w:rsid w:val="000A1B44"/>
    <w:rsid w:val="000D7E4F"/>
    <w:rsid w:val="001A5C90"/>
    <w:rsid w:val="001E60D3"/>
    <w:rsid w:val="001F55C6"/>
    <w:rsid w:val="00273327"/>
    <w:rsid w:val="002E3532"/>
    <w:rsid w:val="002E476F"/>
    <w:rsid w:val="00345E13"/>
    <w:rsid w:val="00367186"/>
    <w:rsid w:val="003B5357"/>
    <w:rsid w:val="003F2A03"/>
    <w:rsid w:val="004B5AC0"/>
    <w:rsid w:val="004E1F4F"/>
    <w:rsid w:val="00504BFC"/>
    <w:rsid w:val="00527CCD"/>
    <w:rsid w:val="00536977"/>
    <w:rsid w:val="006301CA"/>
    <w:rsid w:val="00747EA9"/>
    <w:rsid w:val="007A43D7"/>
    <w:rsid w:val="007B6A3D"/>
    <w:rsid w:val="00844909"/>
    <w:rsid w:val="00882DF9"/>
    <w:rsid w:val="008E69C3"/>
    <w:rsid w:val="008F225A"/>
    <w:rsid w:val="009C6752"/>
    <w:rsid w:val="009D0327"/>
    <w:rsid w:val="00A201BD"/>
    <w:rsid w:val="00A31A55"/>
    <w:rsid w:val="00AC174E"/>
    <w:rsid w:val="00B30987"/>
    <w:rsid w:val="00C21C70"/>
    <w:rsid w:val="00C4703D"/>
    <w:rsid w:val="00DC4D63"/>
    <w:rsid w:val="00DE6A0C"/>
    <w:rsid w:val="00E2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560B0"/>
  <w15:docId w15:val="{C7D7DF25-8EAF-4B1F-9953-EF5B13E7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4703D"/>
  </w:style>
  <w:style w:type="character" w:styleId="Hipervnculo">
    <w:name w:val="Hyperlink"/>
    <w:basedOn w:val="Fuentedeprrafopredeter"/>
    <w:uiPriority w:val="99"/>
    <w:semiHidden/>
    <w:unhideWhenUsed/>
    <w:rsid w:val="00C4703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4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3D7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D0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eranet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emilio roman alegria</cp:lastModifiedBy>
  <cp:revision>4</cp:revision>
  <cp:lastPrinted>2016-04-11T19:20:00Z</cp:lastPrinted>
  <dcterms:created xsi:type="dcterms:W3CDTF">2017-05-22T18:22:00Z</dcterms:created>
  <dcterms:modified xsi:type="dcterms:W3CDTF">2017-09-11T12:50:00Z</dcterms:modified>
</cp:coreProperties>
</file>